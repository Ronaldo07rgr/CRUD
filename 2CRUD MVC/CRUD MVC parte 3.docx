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65478D6C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D9365B">
        <w:rPr>
          <w:rFonts w:ascii="Arial" w:hAnsi="Arial" w:cs="Arial"/>
          <w:b/>
          <w:sz w:val="24"/>
          <w:szCs w:val="24"/>
        </w:rPr>
        <w:t>3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4CD63BC0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12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29FA40CC" w:rsidR="00A13838" w:rsidRPr="00B63678" w:rsidRDefault="00AB2D83" w:rsidP="00AB2D83">
      <w:pPr>
        <w:rPr>
          <w:rFonts w:ascii="Arial" w:hAnsi="Arial" w:cs="Arial"/>
          <w:sz w:val="24"/>
          <w:szCs w:val="24"/>
        </w:rPr>
      </w:pPr>
      <w:r w:rsidRPr="00B63678">
        <w:rPr>
          <w:rFonts w:ascii="Arial" w:hAnsi="Arial" w:cs="Arial"/>
          <w:sz w:val="24"/>
          <w:szCs w:val="24"/>
        </w:rPr>
        <w:t>Continuando con el ejercicio</w:t>
      </w:r>
      <w:r w:rsidR="00B63678" w:rsidRPr="00B63678">
        <w:rPr>
          <w:rFonts w:ascii="Arial" w:hAnsi="Arial" w:cs="Arial"/>
          <w:sz w:val="24"/>
          <w:szCs w:val="24"/>
        </w:rPr>
        <w:t>, se especifican los controladores del proyecto</w:t>
      </w:r>
      <w:r w:rsidR="00B63678">
        <w:rPr>
          <w:rFonts w:ascii="Arial" w:hAnsi="Arial" w:cs="Arial"/>
          <w:sz w:val="24"/>
          <w:szCs w:val="24"/>
        </w:rPr>
        <w:t>, este código debe ubicarse e</w:t>
      </w:r>
      <w:r w:rsidR="00B63678" w:rsidRPr="00B63678">
        <w:rPr>
          <w:rFonts w:ascii="Arial" w:hAnsi="Arial" w:cs="Arial"/>
          <w:sz w:val="24"/>
          <w:szCs w:val="24"/>
        </w:rPr>
        <w:t xml:space="preserve">n la carpeta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Controller</w:t>
      </w:r>
      <w:proofErr w:type="spellEnd"/>
      <w:r w:rsidR="00B63678" w:rsidRPr="00B63678">
        <w:rPr>
          <w:rFonts w:ascii="Arial" w:hAnsi="Arial" w:cs="Arial"/>
          <w:sz w:val="24"/>
          <w:szCs w:val="24"/>
        </w:rPr>
        <w:t xml:space="preserve"> del proyecto</w:t>
      </w:r>
      <w:r w:rsidR="00B63678">
        <w:rPr>
          <w:rFonts w:ascii="Arial" w:hAnsi="Arial" w:cs="Arial"/>
          <w:sz w:val="24"/>
          <w:szCs w:val="24"/>
        </w:rPr>
        <w:t xml:space="preserve">. Creamos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proveedor.controller.php</w:t>
      </w:r>
      <w:proofErr w:type="spellEnd"/>
      <w:r w:rsidR="00B63678">
        <w:rPr>
          <w:rFonts w:ascii="Arial" w:hAnsi="Arial" w:cs="Arial"/>
          <w:sz w:val="24"/>
          <w:szCs w:val="24"/>
        </w:rPr>
        <w:t xml:space="preserve"> el nombre debe guardarse de esta forma.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5FC71896" w:rsidR="0038770B" w:rsidRPr="006F2A5B" w:rsidRDefault="00B63678" w:rsidP="006F2A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4061D52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043C0EFF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>//Se incluye el modelo donde conectará el controlador.</w:t>
            </w:r>
          </w:p>
          <w:p w14:paraId="0F17F27B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"model/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proveedor.php</w:t>
            </w:r>
            <w:proofErr w:type="spellEnd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";</w:t>
            </w:r>
            <w:proofErr w:type="gramEnd"/>
          </w:p>
          <w:p w14:paraId="24BE01BF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ProveedorController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</w:p>
          <w:p w14:paraId="2855C48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D61DF42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//Creación del modelo</w:t>
            </w:r>
          </w:p>
          <w:p w14:paraId="2EBEF438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public function __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CONSTRUCT(</w:t>
            </w:r>
            <w:proofErr w:type="gram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6EABCAF4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 = new </w:t>
            </w:r>
            <w:proofErr w:type="spellStart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4F95DED6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}</w:t>
            </w:r>
          </w:p>
          <w:p w14:paraId="43929CAC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//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Llamado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plantilla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principal</w:t>
            </w:r>
          </w:p>
          <w:p w14:paraId="6A913FA9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public function 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Index(</w:t>
            </w:r>
            <w:proofErr w:type="gram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614413AE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header.php</w:t>
            </w:r>
            <w:proofErr w:type="spellEnd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  <w:proofErr w:type="gramEnd"/>
          </w:p>
          <w:p w14:paraId="0BB3D986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proveedor.php</w:t>
            </w:r>
            <w:proofErr w:type="spellEnd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  <w:proofErr w:type="gramEnd"/>
          </w:p>
          <w:p w14:paraId="0DAC9EF5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footer.php</w:t>
            </w:r>
            <w:proofErr w:type="spellEnd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  <w:proofErr w:type="gramEnd"/>
          </w:p>
          <w:p w14:paraId="325AD61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36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1D466A7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a la vista proveedor-editar</w:t>
            </w:r>
          </w:p>
          <w:p w14:paraId="2C731240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Crud( )</w:t>
            </w:r>
            <w:proofErr w:type="gram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558FE535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0C5918C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3678">
              <w:rPr>
                <w:rFonts w:ascii="Arial" w:hAnsi="Arial" w:cs="Arial"/>
                <w:sz w:val="24"/>
                <w:szCs w:val="24"/>
              </w:rPr>
              <w:t>//Se obtienen los datos del proveedor a editar.</w:t>
            </w:r>
          </w:p>
          <w:p w14:paraId="5118E4DC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if(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isset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($_REQUEST['nit']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)){</w:t>
            </w:r>
            <w:proofErr w:type="gramEnd"/>
          </w:p>
          <w:p w14:paraId="43109FD7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= $this-&gt;model-&gt;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Obtener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($_REQUEST['nit']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  <w:proofErr w:type="gramEnd"/>
          </w:p>
          <w:p w14:paraId="6FD0E5B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36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C09FC9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de las vistas.</w:t>
            </w:r>
          </w:p>
          <w:p w14:paraId="662D108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header.php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69E0617C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proveedor-editar.php</w:t>
            </w:r>
            <w:proofErr w:type="spellEnd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  <w:proofErr w:type="gramEnd"/>
          </w:p>
          <w:p w14:paraId="6008CCB4" w14:textId="77777777" w:rsidR="00B63678" w:rsidRPr="00820A59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footer.php</w:t>
            </w:r>
            <w:proofErr w:type="spellEnd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  <w:proofErr w:type="gramEnd"/>
          </w:p>
          <w:p w14:paraId="719F26CB" w14:textId="4CA1FC7E" w:rsidR="0038770B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367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B612843" w14:textId="063EFFEC" w:rsidR="006F2A5B" w:rsidRDefault="006F2A5B"/>
    <w:p w14:paraId="555D2218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15E23ACC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63678">
        <w:rPr>
          <w:rFonts w:ascii="Arial" w:hAnsi="Arial" w:cs="Arial"/>
          <w:b/>
          <w:bCs/>
          <w:sz w:val="24"/>
          <w:szCs w:val="24"/>
        </w:rPr>
        <w:t>13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14150E33" w:rsidR="00D3282C" w:rsidRPr="00F73E41" w:rsidRDefault="00247220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construye el l</w:t>
      </w:r>
      <w:r w:rsidRPr="00247220">
        <w:rPr>
          <w:rFonts w:ascii="Arial" w:hAnsi="Arial" w:cs="Arial"/>
          <w:sz w:val="24"/>
          <w:szCs w:val="24"/>
        </w:rPr>
        <w:t>lamado a la vista proveedor-nuevo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798EB9B5" w:rsidR="0038770B" w:rsidRPr="00B976F9" w:rsidRDefault="003038FA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3E41">
              <w:rPr>
                <w:rFonts w:ascii="Arial" w:hAnsi="Arial" w:cs="Arial"/>
                <w:sz w:val="24"/>
                <w:szCs w:val="24"/>
              </w:rPr>
              <w:t xml:space="preserve">(continuación código paso </w:t>
            </w:r>
            <w:r w:rsidR="00B63678">
              <w:rPr>
                <w:rFonts w:ascii="Arial" w:hAnsi="Arial" w:cs="Arial"/>
                <w:sz w:val="24"/>
                <w:szCs w:val="24"/>
              </w:rPr>
              <w:t>12</w:t>
            </w:r>
            <w:r w:rsidR="00F73E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63F4FFD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//Llamado a la vista proveedor-nuevo</w:t>
            </w:r>
          </w:p>
          <w:p w14:paraId="4906C732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</w:t>
            </w: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public function Nuevo(){</w:t>
            </w:r>
          </w:p>
          <w:p w14:paraId="2414B3F0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$pvd = new proveedor();</w:t>
            </w:r>
          </w:p>
          <w:p w14:paraId="4947D1CF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//Llamado de las vistas.</w:t>
            </w:r>
          </w:p>
          <w:p w14:paraId="6348C0F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'view/header.php';</w:t>
            </w:r>
          </w:p>
          <w:p w14:paraId="791F0071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</w:t>
            </w: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require_once 'view/proveedor/proveedor-nuevo.php';</w:t>
            </w:r>
          </w:p>
          <w:p w14:paraId="3560EAE9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'view/footer.php';</w:t>
            </w:r>
          </w:p>
          <w:p w14:paraId="0091FE99" w14:textId="22ABB535" w:rsidR="00D3282C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}</w:t>
            </w: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438069A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940596">
        <w:rPr>
          <w:rFonts w:ascii="Arial" w:hAnsi="Arial" w:cs="Arial"/>
          <w:b/>
          <w:bCs/>
          <w:sz w:val="24"/>
          <w:szCs w:val="24"/>
        </w:rPr>
        <w:t>14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1D11B07" w14:textId="081572E8" w:rsidR="00940596" w:rsidRDefault="00C203DF" w:rsidP="00940596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 w:rsidR="00940596">
        <w:rPr>
          <w:rFonts w:ascii="Arial" w:hAnsi="Arial" w:cs="Arial"/>
          <w:bCs/>
          <w:noProof/>
          <w:sz w:val="24"/>
          <w:szCs w:val="24"/>
          <w:lang w:eastAsia="es-ES"/>
        </w:rPr>
        <w:t>es un m</w:t>
      </w:r>
      <w:r w:rsidR="00940596" w:rsidRPr="00940596">
        <w:rPr>
          <w:rFonts w:ascii="Arial" w:hAnsi="Arial" w:cs="Arial"/>
          <w:bCs/>
          <w:noProof/>
          <w:sz w:val="24"/>
          <w:szCs w:val="24"/>
          <w:lang w:eastAsia="es-ES"/>
        </w:rPr>
        <w:t>étodo que registrar al modelo un nuevo proveedor.</w:t>
      </w:r>
    </w:p>
    <w:p w14:paraId="39E5E86D" w14:textId="77777777" w:rsidR="00940596" w:rsidRPr="00940596" w:rsidRDefault="00940596" w:rsidP="00940596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0EACDB61" w:rsidR="00940596" w:rsidRPr="00B976F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13)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8613887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//Método que registrar al modelo un nuevo proveedor.</w:t>
            </w:r>
          </w:p>
          <w:p w14:paraId="54C274C0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</w:t>
            </w: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public function Guardar(){</w:t>
            </w:r>
          </w:p>
          <w:p w14:paraId="4305BE32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$pvd = new proveedor();</w:t>
            </w:r>
          </w:p>
          <w:p w14:paraId="4E5E52D7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//Captura de los datos del formulario (vista)</w:t>
            </w:r>
          </w:p>
          <w:p w14:paraId="139CD14F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</w:t>
            </w: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$pvd-&gt;nit = $_REQUEST['nit'];</w:t>
            </w:r>
          </w:p>
          <w:p w14:paraId="021676F4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$pvd-&gt;razonS = $_REQUEST['razonS'];</w:t>
            </w:r>
          </w:p>
          <w:p w14:paraId="32DE2B69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$pvd-&gt;dir = $_REQUEST['dir'];</w:t>
            </w:r>
          </w:p>
          <w:p w14:paraId="10341A8A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$pvd-&gt;tel = $_REQUEST['tel'];</w:t>
            </w:r>
          </w:p>
          <w:p w14:paraId="39EADDE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//Registro al modelo proveedor.</w:t>
            </w:r>
          </w:p>
          <w:p w14:paraId="024EA7A1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$this-&gt;model-&gt;Registrar($pvd);</w:t>
            </w:r>
          </w:p>
          <w:p w14:paraId="1E81896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//header() es usado para enviar encabezados HTTP sin formato.</w:t>
            </w:r>
          </w:p>
          <w:p w14:paraId="6A80296D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//”Location:” No solamente envía el encabezado al navegador, sino que </w:t>
            </w:r>
          </w:p>
          <w:p w14:paraId="51C22D9D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//también devuelve el código de status (302) REDIRECT al </w:t>
            </w:r>
          </w:p>
          <w:p w14:paraId="215CB2E8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</w:t>
            </w: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//navegador</w:t>
            </w:r>
          </w:p>
          <w:p w14:paraId="7C484412" w14:textId="77777777" w:rsidR="00940596" w:rsidRPr="00820A5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header('Location: index.php');</w:t>
            </w:r>
          </w:p>
          <w:p w14:paraId="556A3C2A" w14:textId="7B6865EA" w:rsidR="00D3282C" w:rsidRPr="00B976F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820A59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15EC8E5A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777A00">
        <w:rPr>
          <w:rFonts w:ascii="Arial" w:hAnsi="Arial" w:cs="Arial"/>
          <w:b/>
          <w:bCs/>
          <w:sz w:val="24"/>
          <w:szCs w:val="24"/>
        </w:rPr>
        <w:t>15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1DDBA362" w14:textId="1DF39FA9" w:rsidR="00E265AA" w:rsidRPr="00E265AA" w:rsidRDefault="00E265AA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>es un m</w:t>
      </w:r>
      <w:r w:rsidRPr="00E265AA">
        <w:rPr>
          <w:rFonts w:ascii="Arial" w:hAnsi="Arial" w:cs="Arial"/>
          <w:sz w:val="24"/>
          <w:szCs w:val="24"/>
        </w:rPr>
        <w:t>étodo que modifica el modelo de un proveedor.</w:t>
      </w:r>
    </w:p>
    <w:p w14:paraId="4588811D" w14:textId="0E17A804" w:rsidR="00E265AA" w:rsidRPr="00940596" w:rsidRDefault="00E265AA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46E5F823" w:rsidR="00D3282C" w:rsidRPr="00B976F9" w:rsidRDefault="00E265AA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lastRenderedPageBreak/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14)</w:t>
            </w:r>
          </w:p>
        </w:tc>
      </w:tr>
      <w:tr w:rsidR="00D3282C" w:rsidRPr="00820A59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4949432C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>//Método que modifica el modelo de un proveedor.</w:t>
            </w:r>
          </w:p>
          <w:p w14:paraId="1AA2DD5B" w14:textId="77777777" w:rsidR="00E265AA" w:rsidRPr="00820A59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Editar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7512B4E3" w14:textId="77777777" w:rsidR="00E265AA" w:rsidRPr="00820A59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69B25795" w14:textId="77777777" w:rsidR="00E265AA" w:rsidRPr="00820A59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-&gt;nit = $_REQUEST['nit'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];</w:t>
            </w:r>
            <w:proofErr w:type="gramEnd"/>
          </w:p>
          <w:p w14:paraId="79D6D75A" w14:textId="77777777" w:rsidR="00E265AA" w:rsidRPr="00820A59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'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];</w:t>
            </w:r>
            <w:proofErr w:type="gramEnd"/>
          </w:p>
          <w:p w14:paraId="42108AEF" w14:textId="77777777" w:rsidR="00E265AA" w:rsidRPr="00820A59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'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];</w:t>
            </w:r>
            <w:proofErr w:type="gramEnd"/>
          </w:p>
          <w:p w14:paraId="0FAEDAC1" w14:textId="77777777" w:rsidR="00E265AA" w:rsidRPr="00820A59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tel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tel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'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];</w:t>
            </w:r>
            <w:proofErr w:type="gramEnd"/>
          </w:p>
          <w:p w14:paraId="420ACF1E" w14:textId="77777777" w:rsidR="00E265AA" w:rsidRPr="00820A59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Actualizar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($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  <w:proofErr w:type="gramEnd"/>
          </w:p>
          <w:p w14:paraId="33B883CC" w14:textId="77777777" w:rsidR="00E265AA" w:rsidRPr="00820A59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header(</w:t>
            </w:r>
            <w:proofErr w:type="gram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'Location: 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index.php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');</w:t>
            </w:r>
          </w:p>
          <w:p w14:paraId="6D7E9964" w14:textId="48A4F10A" w:rsidR="00D3282C" w:rsidRPr="00820A59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}</w:t>
            </w:r>
          </w:p>
        </w:tc>
      </w:tr>
    </w:tbl>
    <w:p w14:paraId="1C3FD3B7" w14:textId="77777777" w:rsidR="0038770B" w:rsidRPr="00820A59" w:rsidRDefault="0038770B">
      <w:pPr>
        <w:rPr>
          <w:rFonts w:ascii="Arial" w:hAnsi="Arial" w:cs="Arial"/>
          <w:sz w:val="24"/>
          <w:szCs w:val="24"/>
          <w:lang w:val="en-US"/>
        </w:rPr>
      </w:pPr>
    </w:p>
    <w:p w14:paraId="57A9DF88" w14:textId="7FF34071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F228E">
        <w:rPr>
          <w:rFonts w:ascii="Arial" w:hAnsi="Arial" w:cs="Arial"/>
          <w:b/>
          <w:bCs/>
          <w:sz w:val="24"/>
          <w:szCs w:val="24"/>
        </w:rPr>
        <w:t>1</w:t>
      </w:r>
      <w:r w:rsidR="005B7ED2">
        <w:rPr>
          <w:rFonts w:ascii="Arial" w:hAnsi="Arial" w:cs="Arial"/>
          <w:b/>
          <w:bCs/>
          <w:sz w:val="24"/>
          <w:szCs w:val="24"/>
        </w:rPr>
        <w:t>6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57D913C3" w14:textId="12D2DEB8" w:rsidR="00CF6555" w:rsidRPr="00CF6555" w:rsidRDefault="00CF6555" w:rsidP="00CF65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es un </w:t>
      </w:r>
      <w:r>
        <w:rPr>
          <w:rFonts w:ascii="Arial" w:hAnsi="Arial" w:cs="Arial"/>
          <w:sz w:val="24"/>
          <w:szCs w:val="24"/>
        </w:rPr>
        <w:t>m</w:t>
      </w:r>
      <w:r w:rsidRPr="00CF6555">
        <w:rPr>
          <w:rFonts w:ascii="Arial" w:hAnsi="Arial" w:cs="Arial"/>
          <w:sz w:val="24"/>
          <w:szCs w:val="24"/>
        </w:rPr>
        <w:t>étodo que elimina la tupla proveedor con el NIT dado.</w:t>
      </w:r>
    </w:p>
    <w:p w14:paraId="311E8D83" w14:textId="3DD7FBB4" w:rsidR="00CF6555" w:rsidRPr="00940596" w:rsidRDefault="00CF6555" w:rsidP="00CF6555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5D226DCA" w:rsidR="0038770B" w:rsidRPr="005B2E7A" w:rsidRDefault="00CF6555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15)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183DAF06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>//Método que elimina la tupla proveedor con el NIT dado.</w:t>
            </w:r>
          </w:p>
          <w:p w14:paraId="117028B0" w14:textId="77777777" w:rsidR="00CF6555" w:rsidRPr="00820A59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16D5A18F" w14:textId="77777777" w:rsidR="00CF6555" w:rsidRPr="00820A59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</w:t>
            </w:r>
            <w:proofErr w:type="spell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($_REQUEST[‘nit’]</w:t>
            </w:r>
            <w:proofErr w:type="gramStart"/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  <w:proofErr w:type="gramEnd"/>
          </w:p>
          <w:p w14:paraId="1CA3B894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0A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F6555">
              <w:rPr>
                <w:rFonts w:ascii="Arial" w:hAnsi="Arial" w:cs="Arial"/>
                <w:sz w:val="24"/>
                <w:szCs w:val="24"/>
              </w:rPr>
              <w:t>‘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’);</w:t>
            </w:r>
          </w:p>
          <w:p w14:paraId="4FECC022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0F5393A" w14:textId="311878F1" w:rsidR="001133E2" w:rsidRPr="00E673C8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}</w:t>
            </w:r>
            <w:r w:rsidR="00AE6580">
              <w:rPr>
                <w:rFonts w:ascii="Arial" w:hAnsi="Arial" w:cs="Arial"/>
                <w:sz w:val="24"/>
                <w:szCs w:val="24"/>
              </w:rPr>
              <w:t>/</w:t>
            </w:r>
            <w:proofErr w:type="gramEnd"/>
            <w:r w:rsidR="00AE6580">
              <w:rPr>
                <w:rFonts w:ascii="Arial" w:hAnsi="Arial" w:cs="Arial"/>
                <w:sz w:val="24"/>
                <w:szCs w:val="24"/>
              </w:rPr>
              <w:t xml:space="preserve">/no borrar ya que es la llave que cierra el </w:t>
            </w:r>
            <w:proofErr w:type="spellStart"/>
            <w:r w:rsidR="00AE6580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="00AE658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A3950F2" w14:textId="5477E363" w:rsidR="0038770B" w:rsidRDefault="0038770B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23D3C5D9" w:rsidR="00820A59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11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2FCE9917" w14:textId="6E5E8AF4" w:rsidR="00F0269C" w:rsidRPr="00820A59" w:rsidRDefault="00820A59" w:rsidP="00820A5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E46EB8">
        <w:tc>
          <w:tcPr>
            <w:tcW w:w="8468" w:type="dxa"/>
          </w:tcPr>
          <w:p w14:paraId="49310A08" w14:textId="4CF281FD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12</w:t>
            </w:r>
          </w:p>
        </w:tc>
      </w:tr>
      <w:tr w:rsidR="00F0269C" w14:paraId="2DF19A39" w14:textId="77777777" w:rsidTr="00E46EB8">
        <w:tc>
          <w:tcPr>
            <w:tcW w:w="8468" w:type="dxa"/>
          </w:tcPr>
          <w:p w14:paraId="544B12C0" w14:textId="41E73FE3" w:rsidR="00F0269C" w:rsidRDefault="00820A59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5F8ACD37" wp14:editId="7D98C5A9">
                  <wp:extent cx="4023360" cy="3005184"/>
                  <wp:effectExtent l="0" t="0" r="0" b="5080"/>
                  <wp:docPr id="2572572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2572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123" cy="300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22CC0" w14:textId="627E65D9" w:rsidR="00820A59" w:rsidRPr="00820A59" w:rsidRDefault="00820A59" w:rsidP="00820A5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Ahora dentro de la carpeta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controller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 creamos un archivo que será “</w:t>
            </w:r>
            <w:proofErr w:type="spell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proveedor.controller.php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” </w:t>
            </w: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es un controlador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tendrá una clase </w:t>
            </w: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llamad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a</w:t>
            </w: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 </w:t>
            </w:r>
            <w:proofErr w:type="spell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ProveedorController</w:t>
            </w:r>
            <w:proofErr w:type="spell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. Este controlador se utiliza para interactuar con la tabla proveedor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de la</w:t>
            </w: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 base de datos.</w:t>
            </w:r>
          </w:p>
          <w:p w14:paraId="718F7C09" w14:textId="77777777" w:rsidR="00820A59" w:rsidRPr="00820A59" w:rsidRDefault="00820A59" w:rsidP="00820A5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El controlador </w:t>
            </w:r>
            <w:proofErr w:type="spell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ProveedorController</w:t>
            </w:r>
            <w:proofErr w:type="spell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 tiene tres métodos:</w:t>
            </w:r>
          </w:p>
          <w:p w14:paraId="2CCE03FC" w14:textId="24BCF682" w:rsidR="00820A59" w:rsidRPr="00820A59" w:rsidRDefault="00820A59" w:rsidP="00820A5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proofErr w:type="gram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CONSTRUCT(</w:t>
            </w:r>
            <w:proofErr w:type="gram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): Este método es el constructor de la clase y se utiliza para crear un objeto de la clase proveedor.</w:t>
            </w:r>
          </w:p>
          <w:p w14:paraId="767B9F54" w14:textId="77777777" w:rsidR="00820A59" w:rsidRPr="00820A59" w:rsidRDefault="00820A59" w:rsidP="00820A5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proofErr w:type="spellStart"/>
            <w:proofErr w:type="gram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Index</w:t>
            </w:r>
            <w:proofErr w:type="spell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(</w:t>
            </w:r>
            <w:proofErr w:type="gram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): Este método se utiliza para cargar la plantilla principal de la aplicación.</w:t>
            </w:r>
          </w:p>
          <w:p w14:paraId="7F9C4FF9" w14:textId="77777777" w:rsidR="00820A59" w:rsidRPr="00820A59" w:rsidRDefault="00820A59" w:rsidP="00820A5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proofErr w:type="spellStart"/>
            <w:proofErr w:type="gram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Crud</w:t>
            </w:r>
            <w:proofErr w:type="spell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(</w:t>
            </w:r>
            <w:proofErr w:type="gram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): Este método se utiliza para cargar la vista proveedor-</w:t>
            </w:r>
            <w:proofErr w:type="spell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editar.php</w:t>
            </w:r>
            <w:proofErr w:type="spell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 y obtener los datos del proveedor a editar.</w:t>
            </w:r>
          </w:p>
          <w:p w14:paraId="39DEA876" w14:textId="2AB50A68" w:rsidR="00F0269C" w:rsidRDefault="00820A59" w:rsidP="00820A5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En el método </w:t>
            </w:r>
            <w:proofErr w:type="spellStart"/>
            <w:proofErr w:type="gram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Crud</w:t>
            </w:r>
            <w:proofErr w:type="spell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(</w:t>
            </w:r>
            <w:proofErr w:type="gram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), se crea un objeto de la clase proveedor y se obtienen los datos del proveedor a editar utilizando el método Obtener() de la clase proveedor. Luego, se cargan las vistas necesarias para mostrar los datos del proveedor en un formulario.</w:t>
            </w:r>
          </w:p>
        </w:tc>
      </w:tr>
      <w:tr w:rsidR="00F0269C" w14:paraId="754E5419" w14:textId="77777777" w:rsidTr="00E46EB8">
        <w:tc>
          <w:tcPr>
            <w:tcW w:w="8468" w:type="dxa"/>
          </w:tcPr>
          <w:p w14:paraId="28B65101" w14:textId="69215C08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13</w:t>
            </w:r>
          </w:p>
        </w:tc>
      </w:tr>
      <w:tr w:rsidR="00F0269C" w14:paraId="29F52857" w14:textId="77777777" w:rsidTr="00E46EB8">
        <w:tc>
          <w:tcPr>
            <w:tcW w:w="8468" w:type="dxa"/>
          </w:tcPr>
          <w:p w14:paraId="72781554" w14:textId="77777777" w:rsidR="00F0269C" w:rsidRDefault="00820A59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71BA99FF" wp14:editId="1EB2C267">
                  <wp:extent cx="4791744" cy="1743318"/>
                  <wp:effectExtent l="0" t="0" r="8890" b="9525"/>
                  <wp:docPr id="4147911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7911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E4063" w14:textId="2A8F5188" w:rsidR="00820A59" w:rsidRPr="00820A59" w:rsidRDefault="00820A59" w:rsidP="00820A5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Creamos otro </w:t>
            </w: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método llamado </w:t>
            </w:r>
            <w:proofErr w:type="gram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Nuevo(</w:t>
            </w:r>
            <w:proofErr w:type="gram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) que pertenece a la clase </w:t>
            </w:r>
            <w:proofErr w:type="spell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ProveedorController</w:t>
            </w:r>
            <w:proofErr w:type="spell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 en el lenguaje de programación PHP. Este método se </w:t>
            </w: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lastRenderedPageBreak/>
              <w:t>utiliza para cargar la vista proveedor-</w:t>
            </w:r>
            <w:proofErr w:type="spell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nuevo.php</w:t>
            </w:r>
            <w:proofErr w:type="spell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, que se utiliza para agregar un nuevo proveedor a la tabla proveedor en una base de datos.</w:t>
            </w:r>
          </w:p>
          <w:p w14:paraId="7BB355F2" w14:textId="631902AF" w:rsidR="00820A59" w:rsidRDefault="00820A59" w:rsidP="00820A5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En el método </w:t>
            </w:r>
            <w:proofErr w:type="gramStart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Nuevo(</w:t>
            </w:r>
            <w:proofErr w:type="gramEnd"/>
            <w:r w:rsidRPr="00820A5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), se crea un objeto de la clase proveedor. Luego, se cargan las vistas necesarias para mostrar un formulario que permita al usuario ingresar los datos del nuevo proveedor.</w:t>
            </w:r>
          </w:p>
        </w:tc>
      </w:tr>
      <w:tr w:rsidR="003308EA" w14:paraId="35530D44" w14:textId="77777777" w:rsidTr="00E46EB8">
        <w:tc>
          <w:tcPr>
            <w:tcW w:w="8468" w:type="dxa"/>
          </w:tcPr>
          <w:p w14:paraId="2E881324" w14:textId="2B727AD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14</w:t>
            </w:r>
          </w:p>
        </w:tc>
      </w:tr>
      <w:tr w:rsidR="003308EA" w14:paraId="5E0A7E7A" w14:textId="77777777" w:rsidTr="00820A59">
        <w:trPr>
          <w:trHeight w:val="292"/>
        </w:trPr>
        <w:tc>
          <w:tcPr>
            <w:tcW w:w="8468" w:type="dxa"/>
          </w:tcPr>
          <w:p w14:paraId="7CEDE19F" w14:textId="77777777" w:rsidR="003308EA" w:rsidRDefault="00A36960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ins w:id="0" w:author="Ronaldo Stiven Rosero Gutierrez" w:date="2023-09-16T15:18:00Z">
              <w:r w:rsidRPr="00A36960">
                <w:rPr>
                  <w:rFonts w:ascii="Arial" w:hAnsi="Arial" w:cs="Arial"/>
                  <w:color w:val="000000" w:themeColor="text1"/>
                  <w:sz w:val="24"/>
                  <w:szCs w:val="24"/>
                  <w:lang w:val="es-MX"/>
                </w:rPr>
                <w:drawing>
                  <wp:inline distT="0" distB="0" distL="0" distR="0" wp14:anchorId="3B55A296" wp14:editId="254551BE">
                    <wp:extent cx="3886697" cy="2152680"/>
                    <wp:effectExtent l="0" t="0" r="0" b="0"/>
                    <wp:docPr id="532792654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2792654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88921" cy="21539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0DBB5072" w14:textId="53F63DE8" w:rsidR="00A36960" w:rsidRPr="00A36960" w:rsidRDefault="00A36960" w:rsidP="00A3696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un método llamado </w:t>
            </w:r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Guardar(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). Este método se utiliza para guardar los datos de un proveedor en la base de datos.</w:t>
            </w:r>
          </w:p>
          <w:p w14:paraId="3FF2BB5C" w14:textId="6609E1CE" w:rsidR="00A36960" w:rsidRDefault="00A36960" w:rsidP="00A36960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En el método </w:t>
            </w:r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Guardar(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), se crea un objeto de la clase proveedor y se capturan los datos del formulario (vista) utilizando la variable global $_REQUEST. Luego, se asignan los valores capturados a los atributos del objeto proveedor. A continuación, se registra el proveedor en la base de datos utilizando el método </w:t>
            </w:r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Registrar(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) del modelo proveedor. Finalmente, se redirige al usuario a la página </w:t>
            </w:r>
            <w:proofErr w:type="spell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index.php</w:t>
            </w:r>
            <w:proofErr w:type="spell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utilizando la función </w:t>
            </w:r>
            <w:proofErr w:type="spellStart"/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header</w:t>
            </w:r>
            <w:proofErr w:type="spell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).</w:t>
            </w:r>
          </w:p>
        </w:tc>
      </w:tr>
      <w:tr w:rsidR="003308EA" w14:paraId="651A9803" w14:textId="77777777" w:rsidTr="00E46EB8">
        <w:tc>
          <w:tcPr>
            <w:tcW w:w="8468" w:type="dxa"/>
          </w:tcPr>
          <w:p w14:paraId="73A391BB" w14:textId="1C5A03BF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15</w:t>
            </w:r>
          </w:p>
        </w:tc>
      </w:tr>
      <w:tr w:rsidR="003308EA" w14:paraId="39DC13C6" w14:textId="77777777" w:rsidTr="00820A59">
        <w:trPr>
          <w:trHeight w:val="130"/>
        </w:trPr>
        <w:tc>
          <w:tcPr>
            <w:tcW w:w="8468" w:type="dxa"/>
          </w:tcPr>
          <w:p w14:paraId="0A9D121B" w14:textId="77777777" w:rsidR="003308EA" w:rsidRDefault="00A36960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755659DE" wp14:editId="0CC28074">
                  <wp:extent cx="4201111" cy="2143424"/>
                  <wp:effectExtent l="0" t="0" r="9525" b="9525"/>
                  <wp:docPr id="10460852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0852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18707" w14:textId="5ED9A3CD" w:rsidR="00A36960" w:rsidRPr="00A36960" w:rsidRDefault="00A36960" w:rsidP="00A3696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un método llamado </w:t>
            </w:r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Editar(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. S</w:t>
            </w: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e utiliza para actualizar los datos de un proveedor en la tabla proveedor de una base de datos.</w:t>
            </w:r>
          </w:p>
          <w:p w14:paraId="549A2DCE" w14:textId="6A55D8F4" w:rsidR="00A36960" w:rsidRDefault="00A36960" w:rsidP="00A36960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En el método </w:t>
            </w:r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Editar(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), se crea un objeto de la clase proveedor y se capturan los datos del formulario (vista) utilizando la variable global $_REQUEST. Luego, se asignan los valores capturados a los atributos del objeto proveedor. A continuación, se actualizan los datos del proveedor en la tabla proveedor </w:t>
            </w: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 xml:space="preserve">utilizando el método </w:t>
            </w:r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Actualizar(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) del modelo proveedor. Finalmente, se redirige al usuario a la página </w:t>
            </w:r>
            <w:proofErr w:type="spell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index.php</w:t>
            </w:r>
            <w:proofErr w:type="spell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utilizando la función </w:t>
            </w:r>
            <w:proofErr w:type="spellStart"/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header</w:t>
            </w:r>
            <w:proofErr w:type="spell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).</w:t>
            </w:r>
          </w:p>
        </w:tc>
      </w:tr>
      <w:tr w:rsidR="003308EA" w14:paraId="21D63656" w14:textId="77777777" w:rsidTr="00E46EB8">
        <w:trPr>
          <w:trHeight w:val="278"/>
        </w:trPr>
        <w:tc>
          <w:tcPr>
            <w:tcW w:w="8468" w:type="dxa"/>
          </w:tcPr>
          <w:p w14:paraId="66D8AF9E" w14:textId="1217543E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</w:t>
            </w:r>
          </w:p>
        </w:tc>
      </w:tr>
      <w:tr w:rsidR="003308EA" w14:paraId="3869C0DF" w14:textId="77777777" w:rsidTr="00A36960">
        <w:trPr>
          <w:trHeight w:val="60"/>
        </w:trPr>
        <w:tc>
          <w:tcPr>
            <w:tcW w:w="8468" w:type="dxa"/>
          </w:tcPr>
          <w:p w14:paraId="7A6030A7" w14:textId="77777777" w:rsidR="003308EA" w:rsidRDefault="00A36960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0278E89F" wp14:editId="7380CBF0">
                  <wp:extent cx="4486901" cy="1505160"/>
                  <wp:effectExtent l="0" t="0" r="9525" b="0"/>
                  <wp:docPr id="19075960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5960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D9EF8" w14:textId="275B8173" w:rsidR="00A36960" w:rsidRPr="00A36960" w:rsidRDefault="00A36960" w:rsidP="00A3696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Por ultimo </w:t>
            </w: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un método llamado </w:t>
            </w:r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Eliminar(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). Este método se utiliza para eliminar un registro de la tabla proveedor en una base de datos.</w:t>
            </w:r>
          </w:p>
          <w:p w14:paraId="14EBE2D5" w14:textId="4C487E2A" w:rsidR="00A36960" w:rsidRDefault="00A36960" w:rsidP="00A36960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En el método </w:t>
            </w:r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Eliminar(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), se llama al método Eliminar() del modelo proveedor y se pasa el valor del parámetro </w:t>
            </w:r>
            <w:proofErr w:type="spell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nit</w:t>
            </w:r>
            <w:proofErr w:type="spell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obtenido de la variable global $_REQUEST. Luego, se redirige al usuario a la página </w:t>
            </w:r>
            <w:proofErr w:type="spell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index.php</w:t>
            </w:r>
            <w:proofErr w:type="spell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utilizando la función </w:t>
            </w:r>
            <w:proofErr w:type="spellStart"/>
            <w:proofErr w:type="gramStart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header</w:t>
            </w:r>
            <w:proofErr w:type="spell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(</w:t>
            </w:r>
            <w:proofErr w:type="gramEnd"/>
            <w:r w:rsidRPr="00A36960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).</w:t>
            </w: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EDD70DF" w14:textId="5A0C79D1" w:rsidR="00A36960" w:rsidRDefault="00F0269C" w:rsidP="00A369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class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225" w:rsidRPr="00AC7225">
        <w:rPr>
          <w:rFonts w:ascii="Arial" w:hAnsi="Arial" w:cs="Arial"/>
          <w:sz w:val="24"/>
          <w:szCs w:val="24"/>
        </w:rPr>
        <w:t>ProveedorController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37E03A93" w14:textId="77777777" w:rsidR="00A36960" w:rsidRDefault="00A36960" w:rsidP="00A36960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0D2EA07A" w14:textId="097539EC" w:rsidR="00A36960" w:rsidRDefault="00A36960" w:rsidP="00A36960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A36960">
        <w:rPr>
          <w:rFonts w:ascii="Arial" w:hAnsi="Arial" w:cs="Arial"/>
          <w:sz w:val="24"/>
          <w:szCs w:val="24"/>
        </w:rPr>
        <w:t>La clase "</w:t>
      </w:r>
      <w:proofErr w:type="spellStart"/>
      <w:r w:rsidRPr="00A36960">
        <w:rPr>
          <w:rFonts w:ascii="Arial" w:hAnsi="Arial" w:cs="Arial"/>
          <w:sz w:val="24"/>
          <w:szCs w:val="24"/>
        </w:rPr>
        <w:t>ProveedorController</w:t>
      </w:r>
      <w:proofErr w:type="spellEnd"/>
      <w:r w:rsidRPr="00A36960">
        <w:rPr>
          <w:rFonts w:ascii="Arial" w:hAnsi="Arial" w:cs="Arial"/>
          <w:sz w:val="24"/>
          <w:szCs w:val="24"/>
        </w:rPr>
        <w:t>" se utiliza para controlar las acciones relacionadas con la gestión de proveedores</w:t>
      </w:r>
      <w:r>
        <w:rPr>
          <w:rFonts w:ascii="Arial" w:hAnsi="Arial" w:cs="Arial"/>
          <w:sz w:val="24"/>
          <w:szCs w:val="24"/>
        </w:rPr>
        <w:t xml:space="preserve">. </w:t>
      </w:r>
      <w:r w:rsidRPr="00A36960">
        <w:rPr>
          <w:rFonts w:ascii="Arial" w:hAnsi="Arial" w:cs="Arial"/>
          <w:sz w:val="24"/>
          <w:szCs w:val="24"/>
        </w:rPr>
        <w:t xml:space="preserve">Este controlador se encarga de manejar las solicitudes y las vistas relacionadas con los proveedores, como listar proveedores, editar proveedores, agregar nuevos proveedores, guardar cambios en la base de datos, y eliminar proveedores. </w:t>
      </w:r>
    </w:p>
    <w:p w14:paraId="54498038" w14:textId="77777777" w:rsidR="00A36960" w:rsidRPr="00A36960" w:rsidRDefault="00A36960" w:rsidP="00A36960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274AF6F2" w14:textId="5CBFBD94" w:rsidR="00A36960" w:rsidRDefault="0064008F" w:rsidP="00A3696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proofErr w:type="spellStart"/>
      <w:proofErr w:type="gramStart"/>
      <w:r w:rsidR="00073151" w:rsidRPr="00073151">
        <w:rPr>
          <w:rFonts w:ascii="Arial" w:hAnsi="Arial" w:cs="Arial"/>
          <w:sz w:val="24"/>
          <w:szCs w:val="24"/>
        </w:rPr>
        <w:t>header</w:t>
      </w:r>
      <w:proofErr w:type="spellEnd"/>
      <w:r w:rsidR="00073151" w:rsidRPr="00073151">
        <w:rPr>
          <w:rFonts w:ascii="Arial" w:hAnsi="Arial" w:cs="Arial"/>
          <w:sz w:val="24"/>
          <w:szCs w:val="24"/>
        </w:rPr>
        <w:t>(</w:t>
      </w:r>
      <w:proofErr w:type="gramEnd"/>
      <w:r w:rsidR="00073151" w:rsidRPr="0007315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10F89995" w14:textId="77777777" w:rsidR="00A36960" w:rsidRDefault="00A36960" w:rsidP="00A369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F6E1C91" w14:textId="7C25B21F" w:rsidR="00A36960" w:rsidRPr="00A36960" w:rsidRDefault="00A36960" w:rsidP="00A369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36960"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 w:rsidRPr="00A36960">
        <w:rPr>
          <w:rFonts w:ascii="Arial" w:hAnsi="Arial" w:cs="Arial"/>
          <w:sz w:val="24"/>
          <w:szCs w:val="24"/>
        </w:rPr>
        <w:t>header</w:t>
      </w:r>
      <w:proofErr w:type="spellEnd"/>
      <w:r w:rsidRPr="00A36960">
        <w:rPr>
          <w:rFonts w:ascii="Arial" w:hAnsi="Arial" w:cs="Arial"/>
          <w:sz w:val="24"/>
          <w:szCs w:val="24"/>
        </w:rPr>
        <w:t>(</w:t>
      </w:r>
      <w:proofErr w:type="gramEnd"/>
      <w:r w:rsidRPr="00A36960">
        <w:rPr>
          <w:rFonts w:ascii="Arial" w:hAnsi="Arial" w:cs="Arial"/>
          <w:sz w:val="24"/>
          <w:szCs w:val="24"/>
        </w:rPr>
        <w:t xml:space="preserve">) en PHP se utiliza para enviar encabezados HTTP sin formato. Los encabezados HTTP son información adicional que se envía junto con una solicitud o respuesta HTTP. La función </w:t>
      </w:r>
      <w:proofErr w:type="spellStart"/>
      <w:proofErr w:type="gramStart"/>
      <w:r w:rsidRPr="00A36960">
        <w:rPr>
          <w:rFonts w:ascii="Arial" w:hAnsi="Arial" w:cs="Arial"/>
          <w:sz w:val="24"/>
          <w:szCs w:val="24"/>
        </w:rPr>
        <w:t>header</w:t>
      </w:r>
      <w:proofErr w:type="spellEnd"/>
      <w:r w:rsidRPr="00A36960">
        <w:rPr>
          <w:rFonts w:ascii="Arial" w:hAnsi="Arial" w:cs="Arial"/>
          <w:sz w:val="24"/>
          <w:szCs w:val="24"/>
        </w:rPr>
        <w:t>(</w:t>
      </w:r>
      <w:proofErr w:type="gramEnd"/>
      <w:r w:rsidRPr="00A36960">
        <w:rPr>
          <w:rFonts w:ascii="Arial" w:hAnsi="Arial" w:cs="Arial"/>
          <w:sz w:val="24"/>
          <w:szCs w:val="24"/>
        </w:rPr>
        <w:t xml:space="preserve">) se utiliza para enviar encabezados personalizados, como la redirección a otra página, la especificación del tipo de contenido, la codificación de caracteres y más. Es importante tener en cuenta que la función </w:t>
      </w:r>
      <w:proofErr w:type="spellStart"/>
      <w:proofErr w:type="gramStart"/>
      <w:r w:rsidRPr="00A36960">
        <w:rPr>
          <w:rFonts w:ascii="Arial" w:hAnsi="Arial" w:cs="Arial"/>
          <w:sz w:val="24"/>
          <w:szCs w:val="24"/>
        </w:rPr>
        <w:t>header</w:t>
      </w:r>
      <w:proofErr w:type="spellEnd"/>
      <w:r w:rsidRPr="00A36960">
        <w:rPr>
          <w:rFonts w:ascii="Arial" w:hAnsi="Arial" w:cs="Arial"/>
          <w:sz w:val="24"/>
          <w:szCs w:val="24"/>
        </w:rPr>
        <w:t>(</w:t>
      </w:r>
      <w:proofErr w:type="gramEnd"/>
      <w:r w:rsidRPr="00A36960">
        <w:rPr>
          <w:rFonts w:ascii="Arial" w:hAnsi="Arial" w:cs="Arial"/>
          <w:sz w:val="24"/>
          <w:szCs w:val="24"/>
        </w:rPr>
        <w:t xml:space="preserve">) debe ser llamada antes de mostrar cualquier cosa por pantalla, etiquetas HTML o líneas en blanco desde un fichero o desde PHP. La función </w:t>
      </w:r>
      <w:proofErr w:type="spellStart"/>
      <w:proofErr w:type="gramStart"/>
      <w:r w:rsidRPr="00A36960">
        <w:rPr>
          <w:rFonts w:ascii="Arial" w:hAnsi="Arial" w:cs="Arial"/>
          <w:sz w:val="24"/>
          <w:szCs w:val="24"/>
        </w:rPr>
        <w:t>header</w:t>
      </w:r>
      <w:proofErr w:type="spellEnd"/>
      <w:r w:rsidRPr="00A36960">
        <w:rPr>
          <w:rFonts w:ascii="Arial" w:hAnsi="Arial" w:cs="Arial"/>
          <w:sz w:val="24"/>
          <w:szCs w:val="24"/>
        </w:rPr>
        <w:t>(</w:t>
      </w:r>
      <w:proofErr w:type="gramEnd"/>
      <w:r w:rsidRPr="00A36960">
        <w:rPr>
          <w:rFonts w:ascii="Arial" w:hAnsi="Arial" w:cs="Arial"/>
          <w:sz w:val="24"/>
          <w:szCs w:val="24"/>
        </w:rPr>
        <w:t>) también se utiliza para enviar códigos de estado HTTP al navegador.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604D161" w14:textId="2570B7DF" w:rsidR="00A36960" w:rsidRDefault="0064008F" w:rsidP="00A3696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="00073151" w:rsidRPr="00073151">
        <w:rPr>
          <w:rFonts w:ascii="Arial" w:hAnsi="Arial" w:cs="Arial"/>
          <w:sz w:val="24"/>
          <w:szCs w:val="24"/>
        </w:rPr>
        <w:t>composer</w:t>
      </w:r>
      <w:proofErr w:type="spellEnd"/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</w:p>
    <w:p w14:paraId="7DE2C90C" w14:textId="77777777" w:rsidR="00A36960" w:rsidRDefault="00A36960" w:rsidP="00A369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8B4FC2B" w14:textId="2F06477D" w:rsidR="00A36960" w:rsidRPr="00A36960" w:rsidRDefault="00A36960" w:rsidP="00A369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A36960">
        <w:rPr>
          <w:rFonts w:ascii="Arial" w:hAnsi="Arial" w:cs="Arial"/>
          <w:sz w:val="24"/>
          <w:szCs w:val="24"/>
        </w:rPr>
        <w:t>Composer</w:t>
      </w:r>
      <w:proofErr w:type="spellEnd"/>
      <w:r w:rsidRPr="00A36960">
        <w:rPr>
          <w:rFonts w:ascii="Arial" w:hAnsi="Arial" w:cs="Arial"/>
          <w:sz w:val="24"/>
          <w:szCs w:val="24"/>
        </w:rPr>
        <w:t xml:space="preserve"> es un administrador de dependencias para el lenguaje de programación PHP. Es una herramienta que se utiliza para administrar y descargar bibliotecas y paquetes de código fuente de terceros en un proyecto </w:t>
      </w:r>
      <w:r w:rsidRPr="00A36960">
        <w:rPr>
          <w:rFonts w:ascii="Arial" w:hAnsi="Arial" w:cs="Arial"/>
          <w:sz w:val="24"/>
          <w:szCs w:val="24"/>
        </w:rPr>
        <w:lastRenderedPageBreak/>
        <w:t xml:space="preserve">PHP. </w:t>
      </w:r>
      <w:proofErr w:type="spellStart"/>
      <w:r w:rsidRPr="00A36960">
        <w:rPr>
          <w:rFonts w:ascii="Arial" w:hAnsi="Arial" w:cs="Arial"/>
          <w:sz w:val="24"/>
          <w:szCs w:val="24"/>
        </w:rPr>
        <w:t>Composer</w:t>
      </w:r>
      <w:proofErr w:type="spellEnd"/>
      <w:r w:rsidRPr="00A36960">
        <w:rPr>
          <w:rFonts w:ascii="Arial" w:hAnsi="Arial" w:cs="Arial"/>
          <w:sz w:val="24"/>
          <w:szCs w:val="24"/>
        </w:rPr>
        <w:t xml:space="preserve"> se basa en el concepto de paquete, que es una biblioteca o conjunto de archivos que proporcionan una funcionalidad específica. Los paquetes se pueden instalar y actualizar automáticamente utilizando </w:t>
      </w:r>
      <w:proofErr w:type="spellStart"/>
      <w:r w:rsidRPr="00A36960">
        <w:rPr>
          <w:rFonts w:ascii="Arial" w:hAnsi="Arial" w:cs="Arial"/>
          <w:sz w:val="24"/>
          <w:szCs w:val="24"/>
        </w:rPr>
        <w:t>Composer</w:t>
      </w:r>
      <w:proofErr w:type="spellEnd"/>
      <w:r w:rsidRPr="00A36960">
        <w:rPr>
          <w:rFonts w:ascii="Arial" w:hAnsi="Arial" w:cs="Arial"/>
          <w:sz w:val="24"/>
          <w:szCs w:val="24"/>
        </w:rPr>
        <w:t>, lo que facilita la gestión de dependencias en proyectos PHP.</w:t>
      </w:r>
    </w:p>
    <w:p w14:paraId="123ADDAF" w14:textId="77777777" w:rsidR="00A36960" w:rsidRPr="00A36960" w:rsidRDefault="00A36960" w:rsidP="00A369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A36960">
        <w:rPr>
          <w:rFonts w:ascii="Arial" w:hAnsi="Arial" w:cs="Arial"/>
          <w:sz w:val="24"/>
          <w:szCs w:val="24"/>
        </w:rPr>
        <w:t>Composer</w:t>
      </w:r>
      <w:proofErr w:type="spellEnd"/>
      <w:r w:rsidRPr="00A36960">
        <w:rPr>
          <w:rFonts w:ascii="Arial" w:hAnsi="Arial" w:cs="Arial"/>
          <w:sz w:val="24"/>
          <w:szCs w:val="24"/>
        </w:rPr>
        <w:t xml:space="preserve"> utiliza un archivo llamado </w:t>
      </w:r>
      <w:proofErr w:type="spellStart"/>
      <w:proofErr w:type="gramStart"/>
      <w:r w:rsidRPr="00A36960">
        <w:rPr>
          <w:rFonts w:ascii="Arial" w:hAnsi="Arial" w:cs="Arial"/>
          <w:sz w:val="24"/>
          <w:szCs w:val="24"/>
        </w:rPr>
        <w:t>composer.json</w:t>
      </w:r>
      <w:proofErr w:type="spellEnd"/>
      <w:proofErr w:type="gramEnd"/>
      <w:r w:rsidRPr="00A36960">
        <w:rPr>
          <w:rFonts w:ascii="Arial" w:hAnsi="Arial" w:cs="Arial"/>
          <w:sz w:val="24"/>
          <w:szCs w:val="24"/>
        </w:rPr>
        <w:t xml:space="preserve"> para definir las dependencias del proyecto. Este archivo contiene información sobre los paquetes requeridos por el proyecto, así como información adicional, como la versión de PHP requerida y los repositorios donde se pueden encontrar los paquetes.</w:t>
      </w:r>
    </w:p>
    <w:p w14:paraId="775730CD" w14:textId="77777777" w:rsidR="00A36960" w:rsidRPr="00A36960" w:rsidRDefault="00A36960" w:rsidP="00A369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6F82B72" w14:textId="234B81D2" w:rsidR="00A36960" w:rsidRPr="00A36960" w:rsidRDefault="00A36960" w:rsidP="00A369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36960">
        <w:rPr>
          <w:rFonts w:ascii="Arial" w:hAnsi="Arial" w:cs="Arial"/>
          <w:sz w:val="24"/>
          <w:szCs w:val="24"/>
        </w:rPr>
        <w:t xml:space="preserve">Una de las ventajas clave de </w:t>
      </w:r>
      <w:proofErr w:type="spellStart"/>
      <w:r w:rsidRPr="00A36960">
        <w:rPr>
          <w:rFonts w:ascii="Arial" w:hAnsi="Arial" w:cs="Arial"/>
          <w:sz w:val="24"/>
          <w:szCs w:val="24"/>
        </w:rPr>
        <w:t>Composer</w:t>
      </w:r>
      <w:proofErr w:type="spellEnd"/>
      <w:r w:rsidRPr="00A36960">
        <w:rPr>
          <w:rFonts w:ascii="Arial" w:hAnsi="Arial" w:cs="Arial"/>
          <w:sz w:val="24"/>
          <w:szCs w:val="24"/>
        </w:rPr>
        <w:t xml:space="preserve"> es su capacidad para manejar automáticamente las dependencias del proyecto. Cuando se instala un paquete, </w:t>
      </w:r>
      <w:proofErr w:type="spellStart"/>
      <w:r w:rsidRPr="00A36960">
        <w:rPr>
          <w:rFonts w:ascii="Arial" w:hAnsi="Arial" w:cs="Arial"/>
          <w:sz w:val="24"/>
          <w:szCs w:val="24"/>
        </w:rPr>
        <w:t>Composer</w:t>
      </w:r>
      <w:proofErr w:type="spellEnd"/>
      <w:r w:rsidRPr="00A36960">
        <w:rPr>
          <w:rFonts w:ascii="Arial" w:hAnsi="Arial" w:cs="Arial"/>
          <w:sz w:val="24"/>
          <w:szCs w:val="24"/>
        </w:rPr>
        <w:t xml:space="preserve"> también instala todas las dependencias requeridas por ese paquete1. Además, </w:t>
      </w:r>
      <w:proofErr w:type="spellStart"/>
      <w:r w:rsidRPr="00A36960">
        <w:rPr>
          <w:rFonts w:ascii="Arial" w:hAnsi="Arial" w:cs="Arial"/>
          <w:sz w:val="24"/>
          <w:szCs w:val="24"/>
        </w:rPr>
        <w:t>Composer</w:t>
      </w:r>
      <w:proofErr w:type="spellEnd"/>
      <w:r w:rsidRPr="00A36960">
        <w:rPr>
          <w:rFonts w:ascii="Arial" w:hAnsi="Arial" w:cs="Arial"/>
          <w:sz w:val="24"/>
          <w:szCs w:val="24"/>
        </w:rPr>
        <w:t xml:space="preserve"> permite a los desarrolladores especificar versiones específicas de paquetes y actualizar fácilmente a nuevas versiones cuando están disponibles.</w:t>
      </w:r>
    </w:p>
    <w:p w14:paraId="59A7A1BC" w14:textId="77777777" w:rsidR="00A36960" w:rsidRPr="00A36960" w:rsidRDefault="00A36960" w:rsidP="00A369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C0BEC68" w14:textId="0EF483AA" w:rsidR="00A36960" w:rsidRPr="00A36960" w:rsidRDefault="00A36960" w:rsidP="00A369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36960">
        <w:rPr>
          <w:rFonts w:ascii="Arial" w:hAnsi="Arial" w:cs="Arial"/>
          <w:sz w:val="24"/>
          <w:szCs w:val="24"/>
        </w:rPr>
        <w:t xml:space="preserve">Otra ventaja importante de </w:t>
      </w:r>
      <w:proofErr w:type="spellStart"/>
      <w:r w:rsidRPr="00A36960">
        <w:rPr>
          <w:rFonts w:ascii="Arial" w:hAnsi="Arial" w:cs="Arial"/>
          <w:sz w:val="24"/>
          <w:szCs w:val="24"/>
        </w:rPr>
        <w:t>Composer</w:t>
      </w:r>
      <w:proofErr w:type="spellEnd"/>
      <w:r w:rsidRPr="00A36960">
        <w:rPr>
          <w:rFonts w:ascii="Arial" w:hAnsi="Arial" w:cs="Arial"/>
          <w:sz w:val="24"/>
          <w:szCs w:val="24"/>
        </w:rPr>
        <w:t xml:space="preserve"> es su amplia gama de paquetes disponibles. Hay miles de paquetes disponibles en el repositorio oficial de paquetes de </w:t>
      </w:r>
      <w:proofErr w:type="spellStart"/>
      <w:r w:rsidRPr="00A36960">
        <w:rPr>
          <w:rFonts w:ascii="Arial" w:hAnsi="Arial" w:cs="Arial"/>
          <w:sz w:val="24"/>
          <w:szCs w:val="24"/>
        </w:rPr>
        <w:t>Composer</w:t>
      </w:r>
      <w:proofErr w:type="spellEnd"/>
      <w:r w:rsidRPr="00A36960">
        <w:rPr>
          <w:rFonts w:ascii="Arial" w:hAnsi="Arial" w:cs="Arial"/>
          <w:sz w:val="24"/>
          <w:szCs w:val="24"/>
        </w:rPr>
        <w:t>, así como en otros repositorios públicos y privados3. Esto permite a los desarrolladores agregar fácilmente nuevas funcionalidades a sus proyectos sin tener que escribir todo el código desde cero.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41212">
    <w:abstractNumId w:val="0"/>
  </w:num>
  <w:num w:numId="2" w16cid:durableId="105278144">
    <w:abstractNumId w:val="2"/>
  </w:num>
  <w:num w:numId="3" w16cid:durableId="379024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naldo Stiven Rosero Gutierrez">
    <w15:presenceInfo w15:providerId="AD" w15:userId="S::rsrosero3@soy.sena.edu.co::5efea70f-8bab-44fd-a5d7-e30154c44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D2DCE"/>
    <w:rsid w:val="000E7815"/>
    <w:rsid w:val="001133E2"/>
    <w:rsid w:val="00154512"/>
    <w:rsid w:val="001778C0"/>
    <w:rsid w:val="001C5308"/>
    <w:rsid w:val="00204CC5"/>
    <w:rsid w:val="00247220"/>
    <w:rsid w:val="003038FA"/>
    <w:rsid w:val="003250BB"/>
    <w:rsid w:val="003308EA"/>
    <w:rsid w:val="0038770B"/>
    <w:rsid w:val="003B7F9D"/>
    <w:rsid w:val="00432C18"/>
    <w:rsid w:val="00513934"/>
    <w:rsid w:val="00560DF5"/>
    <w:rsid w:val="0056697C"/>
    <w:rsid w:val="005952FA"/>
    <w:rsid w:val="005B7ED2"/>
    <w:rsid w:val="005C1CF6"/>
    <w:rsid w:val="0061430C"/>
    <w:rsid w:val="0064008F"/>
    <w:rsid w:val="00696B15"/>
    <w:rsid w:val="006B1077"/>
    <w:rsid w:val="006D0AB5"/>
    <w:rsid w:val="006F2A5B"/>
    <w:rsid w:val="00751AD7"/>
    <w:rsid w:val="00760E6F"/>
    <w:rsid w:val="00764A74"/>
    <w:rsid w:val="00777A00"/>
    <w:rsid w:val="007B3756"/>
    <w:rsid w:val="007B7E01"/>
    <w:rsid w:val="007E4288"/>
    <w:rsid w:val="0081314B"/>
    <w:rsid w:val="00820A59"/>
    <w:rsid w:val="00940596"/>
    <w:rsid w:val="009D3031"/>
    <w:rsid w:val="00A00825"/>
    <w:rsid w:val="00A11943"/>
    <w:rsid w:val="00A13838"/>
    <w:rsid w:val="00A204A3"/>
    <w:rsid w:val="00A36960"/>
    <w:rsid w:val="00AB2D83"/>
    <w:rsid w:val="00AC6DFD"/>
    <w:rsid w:val="00AC7225"/>
    <w:rsid w:val="00AE6580"/>
    <w:rsid w:val="00B63678"/>
    <w:rsid w:val="00BA16A7"/>
    <w:rsid w:val="00BE066E"/>
    <w:rsid w:val="00BF228E"/>
    <w:rsid w:val="00C10A7F"/>
    <w:rsid w:val="00C203DF"/>
    <w:rsid w:val="00CF6555"/>
    <w:rsid w:val="00D3282C"/>
    <w:rsid w:val="00D46A2E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  <w:style w:type="paragraph" w:styleId="Revisin">
    <w:name w:val="Revision"/>
    <w:hidden/>
    <w:uiPriority w:val="99"/>
    <w:semiHidden/>
    <w:rsid w:val="00A36960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1416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Ronaldo Stiven Rosero Gutierrez</cp:lastModifiedBy>
  <cp:revision>84</cp:revision>
  <dcterms:created xsi:type="dcterms:W3CDTF">2021-04-26T12:12:00Z</dcterms:created>
  <dcterms:modified xsi:type="dcterms:W3CDTF">2023-09-16T20:28:00Z</dcterms:modified>
</cp:coreProperties>
</file>